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289A1" w14:textId="1BFCCDB7" w:rsidR="641972B0" w:rsidRDefault="641972B0">
      <w:pPr>
        <w:rPr>
          <w:rFonts w:hint="eastAsia"/>
        </w:rPr>
      </w:pPr>
      <w:r>
        <w:t>Capstone Project Group 6</w:t>
      </w:r>
    </w:p>
    <w:p w14:paraId="5CC51A1A" w14:textId="012F410B" w:rsidR="641972B0" w:rsidRDefault="641972B0" w:rsidP="00160072">
      <w:pPr>
        <w:rPr>
          <w:rFonts w:hint="eastAsia"/>
        </w:rPr>
      </w:pPr>
      <w:r>
        <w:t>Group</w:t>
      </w:r>
      <w:r w:rsidR="0DBBA30A">
        <w:t xml:space="preserve"> members: </w:t>
      </w:r>
      <w:r>
        <w:t xml:space="preserve"> Nicole Chavarria, Luisa Elena, Andrew </w:t>
      </w:r>
      <w:proofErr w:type="spellStart"/>
      <w:r>
        <w:t>Jarick</w:t>
      </w:r>
      <w:proofErr w:type="spellEnd"/>
      <w:r>
        <w:t>, Andrea Mercado, Kevin Joan Delgado Perez</w:t>
      </w:r>
    </w:p>
    <w:p w14:paraId="3DCE60EF" w14:textId="00F387BB" w:rsidR="6DB4F563" w:rsidRDefault="6DB4F563" w:rsidP="00160072">
      <w:pPr>
        <w:rPr>
          <w:rFonts w:hint="eastAsia"/>
        </w:rPr>
      </w:pPr>
      <w:r>
        <w:t>Deloitte AI Mentor: Alex White</w:t>
      </w:r>
    </w:p>
    <w:p w14:paraId="4495EF57" w14:textId="1CB9C1E9" w:rsidR="101FE193" w:rsidRDefault="101FE193" w:rsidP="101FE193">
      <w:pPr>
        <w:rPr>
          <w:rFonts w:hint="eastAsia"/>
        </w:rPr>
      </w:pPr>
    </w:p>
    <w:p w14:paraId="5FE82B4C" w14:textId="18A5BB17" w:rsidR="26E6A668" w:rsidRDefault="354371B9" w:rsidP="37FFCFBE">
      <w:pPr>
        <w:rPr>
          <w:rFonts w:hint="eastAsia"/>
        </w:rPr>
      </w:pPr>
      <w:r>
        <w:t xml:space="preserve">Business Problem and </w:t>
      </w:r>
      <w:r w:rsidR="26E6A668">
        <w:t>Data Set</w:t>
      </w:r>
      <w:r w:rsidR="3343C090">
        <w:t>:</w:t>
      </w:r>
    </w:p>
    <w:p w14:paraId="7784BFAC" w14:textId="1F04D609" w:rsidR="26E6A668" w:rsidRDefault="066DFDA5" w:rsidP="37FFCFBE">
      <w:pPr>
        <w:rPr>
          <w:rFonts w:hint="eastAsia"/>
        </w:rPr>
      </w:pPr>
      <w:r>
        <w:t>Data Set:</w:t>
      </w:r>
    </w:p>
    <w:p w14:paraId="6243AFAB" w14:textId="4C0C7134" w:rsidR="26E6A668" w:rsidRDefault="26E6A668" w:rsidP="37FFCFBE">
      <w:pPr>
        <w:rPr>
          <w:rFonts w:hint="eastAsia"/>
        </w:rPr>
      </w:pPr>
      <w:r w:rsidRPr="00160072">
        <w:rPr>
          <w:b/>
          <w:bCs/>
        </w:rPr>
        <w:t xml:space="preserve">Kaggle: </w:t>
      </w:r>
      <w:r>
        <w:t>‘</w:t>
      </w:r>
      <w:r w:rsidR="030C9BBC">
        <w:t>Predicting Credit Card Customer Segmentation’</w:t>
      </w:r>
    </w:p>
    <w:p w14:paraId="56ADA635" w14:textId="27C2AA57" w:rsidR="26E6A668" w:rsidRDefault="26E6A668" w:rsidP="4D901153">
      <w:pPr>
        <w:rPr>
          <w:rFonts w:hint="eastAsia"/>
          <w:b/>
        </w:rPr>
      </w:pPr>
      <w:r w:rsidRPr="37FFCFBE">
        <w:rPr>
          <w:b/>
          <w:bCs/>
        </w:rPr>
        <w:t xml:space="preserve"> </w:t>
      </w:r>
      <w:hyperlink r:id="rId10">
        <w:r w:rsidRPr="37FFCFBE">
          <w:rPr>
            <w:rStyle w:val="Hyperlink"/>
          </w:rPr>
          <w:t>https://www.kaggle.com/datasets/thedevastator/predicting-credit-card-customer-attrition-with-m</w:t>
        </w:r>
      </w:hyperlink>
    </w:p>
    <w:p w14:paraId="1570F28D" w14:textId="1C7CC77E" w:rsidR="4D901153" w:rsidRDefault="4D901153" w:rsidP="4D901153">
      <w:pPr>
        <w:rPr>
          <w:rFonts w:hint="eastAsia"/>
        </w:rPr>
      </w:pPr>
    </w:p>
    <w:p w14:paraId="6C7EFF82" w14:textId="0C8EFBD0" w:rsidR="7ED5DE55" w:rsidRDefault="7ED5DE55" w:rsidP="00160072">
      <w:pPr>
        <w:rPr>
          <w:rFonts w:hint="eastAsia"/>
        </w:rPr>
      </w:pPr>
      <w:r>
        <w:t xml:space="preserve">Background information: </w:t>
      </w:r>
    </w:p>
    <w:p w14:paraId="14458B67" w14:textId="790B0AC5" w:rsidR="7ED5DE55" w:rsidRDefault="7ED5DE55">
      <w:pPr>
        <w:rPr>
          <w:rFonts w:hint="eastAsia"/>
        </w:rPr>
      </w:pPr>
      <w:r>
        <w:t>We are creating a proposal for predicting credit card churn which means discontinuing their relationship with their current credit card company and moving to another. In this case, a customer would close their credit card accounts with their current issuer and open a new account with another issuer.</w:t>
      </w:r>
    </w:p>
    <w:p w14:paraId="02BCE966" w14:textId="655DC739" w:rsidR="00160072" w:rsidRDefault="00160072" w:rsidP="00160072">
      <w:pPr>
        <w:rPr>
          <w:rFonts w:hint="eastAsia"/>
        </w:rPr>
      </w:pPr>
    </w:p>
    <w:p w14:paraId="7A82BBD1" w14:textId="6A285843" w:rsidR="3B8228EB" w:rsidRDefault="666E805C" w:rsidP="3B8228EB">
      <w:pPr>
        <w:rPr>
          <w:rFonts w:hint="eastAsia"/>
        </w:rPr>
      </w:pPr>
      <w:r>
        <w:t>Business Problem:</w:t>
      </w:r>
    </w:p>
    <w:p w14:paraId="3FFCE3A7" w14:textId="1A5DD721" w:rsidR="00160072" w:rsidRDefault="00241783" w:rsidP="00160072">
      <w:pPr>
        <w:rPr>
          <w:rFonts w:hint="eastAsia"/>
        </w:rPr>
      </w:pPr>
      <w:r>
        <w:t xml:space="preserve">For credit card companies, losing a customer means losing revenue. Thus, is there a way that these companies could predict whether a customer is likely to churn to allow the company to incentivize them to decrease the likelihood of </w:t>
      </w:r>
      <w:r w:rsidR="00F424EC">
        <w:t>the customer</w:t>
      </w:r>
      <w:r>
        <w:t xml:space="preserve"> leaving?</w:t>
      </w:r>
    </w:p>
    <w:p w14:paraId="1788B7AF" w14:textId="463E4B3E" w:rsidR="00160072" w:rsidRDefault="00160072" w:rsidP="00160072">
      <w:pPr>
        <w:rPr>
          <w:rFonts w:hint="eastAsia"/>
        </w:rPr>
      </w:pPr>
    </w:p>
    <w:p w14:paraId="5FE0D507" w14:textId="222F5696" w:rsidR="00160072" w:rsidRDefault="00160072" w:rsidP="00160072">
      <w:pPr>
        <w:rPr>
          <w:rFonts w:hint="eastAsia"/>
        </w:rPr>
      </w:pPr>
    </w:p>
    <w:p w14:paraId="0C112832" w14:textId="3510A617" w:rsidR="00487D81" w:rsidRDefault="19C1F97F">
      <w:pPr>
        <w:rPr>
          <w:rFonts w:hint="eastAsia"/>
        </w:rPr>
      </w:pPr>
      <w:r>
        <w:t>Proposal:</w:t>
      </w:r>
    </w:p>
    <w:p w14:paraId="6EE71C61" w14:textId="1F6D745E" w:rsidR="00487D81" w:rsidRDefault="321B7475" w:rsidP="00160072">
      <w:pPr>
        <w:rPr>
          <w:rFonts w:hint="eastAsia"/>
        </w:rPr>
      </w:pPr>
      <w:r>
        <w:t xml:space="preserve">We’d like to advise the business with </w:t>
      </w:r>
      <w:del w:id="0" w:author="Mercado, Andrea Marisol" w:date="2024-03-22T15:51:00Z">
        <w:r w:rsidR="00487D81" w:rsidDel="321B7475">
          <w:delText>AI</w:delText>
        </w:r>
      </w:del>
      <w:ins w:id="1" w:author="Mercado, Andrea Marisol" w:date="2024-03-22T15:51:00Z">
        <w:r w:rsidR="4AF2AA85">
          <w:t>AI (Artificial Intelligence)</w:t>
        </w:r>
      </w:ins>
      <w:r>
        <w:t xml:space="preserve"> and evaluate solutions to the business problem</w:t>
      </w:r>
      <w:r w:rsidR="648488AD">
        <w:t xml:space="preserve"> by optimizing customer retention strategies. We would </w:t>
      </w:r>
      <w:r w:rsidR="610E07C0">
        <w:t>investigate</w:t>
      </w:r>
      <w:r w:rsidR="648488AD">
        <w:t xml:space="preserve"> the identifying factors within the data set that we feel </w:t>
      </w:r>
      <w:r w:rsidR="38858F37">
        <w:t>contribute to the customer churn</w:t>
      </w:r>
      <w:r w:rsidR="73430BF7">
        <w:t xml:space="preserve">. We would then perform evaluations with models to increase customer retention. </w:t>
      </w:r>
    </w:p>
    <w:p w14:paraId="55B33EBF" w14:textId="07F8232E" w:rsidR="00487D81" w:rsidRDefault="00487D81" w:rsidP="00160072">
      <w:pPr>
        <w:rPr>
          <w:rFonts w:hint="eastAsia"/>
        </w:rPr>
      </w:pPr>
    </w:p>
    <w:p w14:paraId="02EBFF40" w14:textId="61EBCD95" w:rsidR="00487D81" w:rsidRDefault="00487D81" w:rsidP="00160072">
      <w:pPr>
        <w:rPr>
          <w:rFonts w:hint="eastAsia"/>
        </w:rPr>
      </w:pPr>
    </w:p>
    <w:p w14:paraId="083EF096" w14:textId="13A96181" w:rsidR="00487D81" w:rsidRDefault="00487D81">
      <w:pPr>
        <w:rPr>
          <w:rFonts w:hint="eastAsia"/>
        </w:rPr>
      </w:pPr>
      <w:r>
        <w:t>Deliverables</w:t>
      </w:r>
    </w:p>
    <w:p w14:paraId="128204B3" w14:textId="23E0A44A" w:rsidR="00487D81" w:rsidRDefault="00487D81">
      <w:pPr>
        <w:rPr>
          <w:rFonts w:hint="eastAsia"/>
        </w:rPr>
      </w:pPr>
    </w:p>
    <w:p w14:paraId="5B48B76B" w14:textId="5C2244A7" w:rsidR="00487D81" w:rsidRDefault="00487D81" w:rsidP="00487D81">
      <w:pPr>
        <w:pStyle w:val="ListParagraph"/>
        <w:numPr>
          <w:ilvl w:val="0"/>
          <w:numId w:val="1"/>
        </w:numPr>
        <w:rPr>
          <w:rFonts w:hint="eastAsia"/>
        </w:rPr>
      </w:pPr>
      <w:r>
        <w:t>Non-technical presentation (Potential to present to a client)</w:t>
      </w:r>
    </w:p>
    <w:p w14:paraId="0BDB7A20" w14:textId="2BDCFB71" w:rsidR="00487D81" w:rsidRDefault="00DA0AF5" w:rsidP="101FE193">
      <w:pPr>
        <w:pStyle w:val="ListParagraph"/>
        <w:numPr>
          <w:ilvl w:val="0"/>
          <w:numId w:val="1"/>
        </w:numPr>
        <w:rPr>
          <w:rFonts w:ascii="Lato" w:eastAsia="Lato" w:hAnsi="Lato" w:cs="Lato"/>
          <w:color w:val="2D3B45"/>
        </w:rPr>
      </w:pPr>
      <w:proofErr w:type="spellStart"/>
      <w:r w:rsidRPr="101FE193">
        <w:rPr>
          <w:rFonts w:ascii="Lato" w:eastAsia="Lato" w:hAnsi="Lato" w:cs="Lato"/>
          <w:color w:val="2D3B45"/>
        </w:rPr>
        <w:t>Jupyter</w:t>
      </w:r>
      <w:proofErr w:type="spellEnd"/>
      <w:r w:rsidRPr="101FE193">
        <w:rPr>
          <w:rFonts w:ascii="Lato" w:eastAsia="Lato" w:hAnsi="Lato" w:cs="Lato"/>
          <w:color w:val="2D3B45"/>
        </w:rPr>
        <w:t xml:space="preserve"> notebook (Commented code, </w:t>
      </w:r>
      <w:r w:rsidR="00CF6EAE" w:rsidRPr="101FE193">
        <w:rPr>
          <w:rFonts w:ascii="Lato" w:eastAsia="Lato" w:hAnsi="Lato" w:cs="Lato"/>
          <w:color w:val="2D3B45"/>
        </w:rPr>
        <w:t xml:space="preserve">decisions made, </w:t>
      </w:r>
      <w:r w:rsidR="002A1278" w:rsidRPr="101FE193">
        <w:rPr>
          <w:rFonts w:ascii="Lato" w:eastAsia="Lato" w:hAnsi="Lato" w:cs="Lato"/>
          <w:color w:val="2D3B45"/>
        </w:rPr>
        <w:t>steps</w:t>
      </w:r>
      <w:r w:rsidRPr="101FE193">
        <w:rPr>
          <w:rFonts w:ascii="Lato" w:eastAsia="Lato" w:hAnsi="Lato" w:cs="Lato"/>
          <w:color w:val="2D3B45"/>
        </w:rPr>
        <w:t>)</w:t>
      </w:r>
    </w:p>
    <w:p w14:paraId="465F363D" w14:textId="48B705B2" w:rsidR="002A1278" w:rsidRDefault="00281401" w:rsidP="101FE193">
      <w:pPr>
        <w:pStyle w:val="ListParagraph"/>
        <w:numPr>
          <w:ilvl w:val="0"/>
          <w:numId w:val="1"/>
        </w:numPr>
        <w:rPr>
          <w:rFonts w:ascii="Lato" w:eastAsia="Lato" w:hAnsi="Lato" w:cs="Lato"/>
          <w:color w:val="2D3B45"/>
        </w:rPr>
      </w:pPr>
      <w:r w:rsidRPr="101FE193">
        <w:rPr>
          <w:rFonts w:ascii="Lato" w:eastAsia="Lato" w:hAnsi="Lato" w:cs="Lato"/>
          <w:color w:val="2D3B45"/>
        </w:rPr>
        <w:t>GitHub repository (</w:t>
      </w:r>
      <w:r w:rsidR="00331ADD" w:rsidRPr="101FE193">
        <w:rPr>
          <w:rFonts w:ascii="Lato" w:eastAsia="Lato" w:hAnsi="Lato" w:cs="Lato"/>
          <w:color w:val="2D3B45"/>
        </w:rPr>
        <w:t xml:space="preserve">“Wonderful” ReadMe, </w:t>
      </w:r>
      <w:r w:rsidR="008E60AC" w:rsidRPr="101FE193">
        <w:rPr>
          <w:rFonts w:ascii="Lato" w:eastAsia="Lato" w:hAnsi="Lato" w:cs="Lato"/>
          <w:color w:val="2D3B45"/>
        </w:rPr>
        <w:t xml:space="preserve">use of GIT, </w:t>
      </w:r>
      <w:r w:rsidR="00710D60" w:rsidRPr="101FE193">
        <w:rPr>
          <w:rFonts w:ascii="Lato" w:eastAsia="Lato" w:hAnsi="Lato" w:cs="Lato"/>
          <w:color w:val="2D3B45"/>
        </w:rPr>
        <w:t>updated f</w:t>
      </w:r>
      <w:r w:rsidR="00A6226F" w:rsidRPr="101FE193">
        <w:rPr>
          <w:rFonts w:ascii="Lato" w:eastAsia="Lato" w:hAnsi="Lato" w:cs="Lato"/>
          <w:color w:val="2D3B45"/>
        </w:rPr>
        <w:t>rom</w:t>
      </w:r>
      <w:r w:rsidR="00710D60" w:rsidRPr="101FE193">
        <w:rPr>
          <w:rFonts w:ascii="Lato" w:eastAsia="Lato" w:hAnsi="Lato" w:cs="Lato"/>
          <w:color w:val="2D3B45"/>
        </w:rPr>
        <w:t xml:space="preserve"> all members</w:t>
      </w:r>
      <w:r w:rsidRPr="101FE193">
        <w:rPr>
          <w:rFonts w:ascii="Lato" w:eastAsia="Lato" w:hAnsi="Lato" w:cs="Lato"/>
          <w:color w:val="2D3B45"/>
        </w:rPr>
        <w:t>)</w:t>
      </w:r>
    </w:p>
    <w:p w14:paraId="586958BA" w14:textId="01919D1D" w:rsidR="00160072" w:rsidRDefault="00160072" w:rsidP="00160072">
      <w:pPr>
        <w:rPr>
          <w:rFonts w:hint="eastAsia"/>
        </w:rPr>
      </w:pPr>
    </w:p>
    <w:p w14:paraId="02582DCA" w14:textId="4909AF1C" w:rsidR="101FE193" w:rsidRDefault="101FE193" w:rsidP="101FE193">
      <w:pPr>
        <w:rPr>
          <w:rFonts w:hint="eastAsia"/>
        </w:rPr>
      </w:pPr>
    </w:p>
    <w:p w14:paraId="457C6DFD" w14:textId="0FAF7F2C" w:rsidR="101FE193" w:rsidRDefault="101FE193" w:rsidP="101FE193">
      <w:pPr>
        <w:rPr>
          <w:rFonts w:hint="eastAsia"/>
        </w:rPr>
      </w:pPr>
    </w:p>
    <w:p w14:paraId="73F8F25D" w14:textId="15FEFEFB" w:rsidR="007F48FE" w:rsidRDefault="502F948A" w:rsidP="00160072">
      <w:pPr>
        <w:rPr>
          <w:rFonts w:hint="eastAsia"/>
        </w:rPr>
      </w:pPr>
      <w:r>
        <w:t>Predictive models:</w:t>
      </w:r>
    </w:p>
    <w:p w14:paraId="2AF49E4E" w14:textId="633B96A8" w:rsidR="00160072" w:rsidRDefault="1FA6D985" w:rsidP="101FE193">
      <w:pPr>
        <w:rPr>
          <w:rFonts w:hint="eastAsia"/>
        </w:rPr>
      </w:pPr>
      <w:r>
        <w:t>Binary Classifier problem – Any model that does well with Binary Classifier</w:t>
      </w:r>
      <w:r w:rsidR="76E7AF68">
        <w:t xml:space="preserve"> [ Note that we do have a large imbalance in our data set]</w:t>
      </w:r>
    </w:p>
    <w:p w14:paraId="57E07215" w14:textId="3CAFCFF7" w:rsidR="00160072" w:rsidRDefault="00160072" w:rsidP="101FE193">
      <w:pPr>
        <w:rPr>
          <w:rFonts w:hint="eastAsia"/>
        </w:rPr>
      </w:pPr>
    </w:p>
    <w:p w14:paraId="31FAA46D" w14:textId="2BF665D7" w:rsidR="101FE193" w:rsidRDefault="101FE193" w:rsidP="101FE193">
      <w:pPr>
        <w:rPr>
          <w:rFonts w:hint="eastAsia"/>
        </w:rPr>
      </w:pPr>
    </w:p>
    <w:sectPr w:rsidR="101FE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17879" w14:textId="77777777" w:rsidR="00241783" w:rsidRDefault="00241783" w:rsidP="0024178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7FDA627" w14:textId="77777777" w:rsidR="00241783" w:rsidRDefault="00241783" w:rsidP="0024178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95289" w14:textId="77777777" w:rsidR="00241783" w:rsidRDefault="00241783" w:rsidP="0024178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C565600" w14:textId="77777777" w:rsidR="00241783" w:rsidRDefault="00241783" w:rsidP="0024178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141EA"/>
    <w:multiLevelType w:val="hybridMultilevel"/>
    <w:tmpl w:val="992EFE26"/>
    <w:lvl w:ilvl="0" w:tplc="B24EF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0950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897BD7"/>
    <w:rsid w:val="00011528"/>
    <w:rsid w:val="000117FE"/>
    <w:rsid w:val="0001247B"/>
    <w:rsid w:val="00030780"/>
    <w:rsid w:val="00032948"/>
    <w:rsid w:val="000443B7"/>
    <w:rsid w:val="00044F00"/>
    <w:rsid w:val="0007403D"/>
    <w:rsid w:val="00074ECD"/>
    <w:rsid w:val="00075748"/>
    <w:rsid w:val="000A5DA8"/>
    <w:rsid w:val="000B7E12"/>
    <w:rsid w:val="000C32F9"/>
    <w:rsid w:val="000D7BF6"/>
    <w:rsid w:val="000F4B9D"/>
    <w:rsid w:val="0011472A"/>
    <w:rsid w:val="00160072"/>
    <w:rsid w:val="001A79BB"/>
    <w:rsid w:val="001B2F15"/>
    <w:rsid w:val="001D4DA0"/>
    <w:rsid w:val="002265A0"/>
    <w:rsid w:val="00241783"/>
    <w:rsid w:val="00281401"/>
    <w:rsid w:val="00283A6A"/>
    <w:rsid w:val="00284CAD"/>
    <w:rsid w:val="002A1278"/>
    <w:rsid w:val="002A77A6"/>
    <w:rsid w:val="002C6435"/>
    <w:rsid w:val="002C7ED3"/>
    <w:rsid w:val="002E34AE"/>
    <w:rsid w:val="002F668F"/>
    <w:rsid w:val="00331ADD"/>
    <w:rsid w:val="00345ACC"/>
    <w:rsid w:val="00370A15"/>
    <w:rsid w:val="003901B3"/>
    <w:rsid w:val="003A6784"/>
    <w:rsid w:val="003B09AD"/>
    <w:rsid w:val="003D7C27"/>
    <w:rsid w:val="003E4898"/>
    <w:rsid w:val="003F2159"/>
    <w:rsid w:val="003F2416"/>
    <w:rsid w:val="003F6583"/>
    <w:rsid w:val="0040192D"/>
    <w:rsid w:val="00430214"/>
    <w:rsid w:val="0046286B"/>
    <w:rsid w:val="0047307C"/>
    <w:rsid w:val="00484F37"/>
    <w:rsid w:val="00487D81"/>
    <w:rsid w:val="00495F66"/>
    <w:rsid w:val="004A2471"/>
    <w:rsid w:val="004A5709"/>
    <w:rsid w:val="00506EB4"/>
    <w:rsid w:val="00525EC5"/>
    <w:rsid w:val="00531DD0"/>
    <w:rsid w:val="00545AF6"/>
    <w:rsid w:val="00583058"/>
    <w:rsid w:val="005E1FE8"/>
    <w:rsid w:val="006215DE"/>
    <w:rsid w:val="0062375C"/>
    <w:rsid w:val="00644ACF"/>
    <w:rsid w:val="0066365E"/>
    <w:rsid w:val="006758A7"/>
    <w:rsid w:val="0069110A"/>
    <w:rsid w:val="006C595F"/>
    <w:rsid w:val="006C6452"/>
    <w:rsid w:val="006F16DB"/>
    <w:rsid w:val="007008AC"/>
    <w:rsid w:val="00710D60"/>
    <w:rsid w:val="00715489"/>
    <w:rsid w:val="00743C1C"/>
    <w:rsid w:val="0079299D"/>
    <w:rsid w:val="007E4B42"/>
    <w:rsid w:val="007F35A9"/>
    <w:rsid w:val="007F48FE"/>
    <w:rsid w:val="00803314"/>
    <w:rsid w:val="0084795C"/>
    <w:rsid w:val="00885D14"/>
    <w:rsid w:val="008E60AC"/>
    <w:rsid w:val="0096663B"/>
    <w:rsid w:val="00976331"/>
    <w:rsid w:val="009B05DE"/>
    <w:rsid w:val="009F1310"/>
    <w:rsid w:val="009F254B"/>
    <w:rsid w:val="00A041A6"/>
    <w:rsid w:val="00A46CDA"/>
    <w:rsid w:val="00A6226F"/>
    <w:rsid w:val="00A80C0D"/>
    <w:rsid w:val="00A859FF"/>
    <w:rsid w:val="00AA64A0"/>
    <w:rsid w:val="00AA6790"/>
    <w:rsid w:val="00AD3247"/>
    <w:rsid w:val="00AD3D92"/>
    <w:rsid w:val="00B0626F"/>
    <w:rsid w:val="00B1115D"/>
    <w:rsid w:val="00B442FE"/>
    <w:rsid w:val="00B71A33"/>
    <w:rsid w:val="00BA5A23"/>
    <w:rsid w:val="00BB5965"/>
    <w:rsid w:val="00BF4BB5"/>
    <w:rsid w:val="00BF5582"/>
    <w:rsid w:val="00BF657E"/>
    <w:rsid w:val="00C32DFB"/>
    <w:rsid w:val="00C57EA7"/>
    <w:rsid w:val="00C9767D"/>
    <w:rsid w:val="00CC1102"/>
    <w:rsid w:val="00CE3149"/>
    <w:rsid w:val="00CF1888"/>
    <w:rsid w:val="00CF6EAE"/>
    <w:rsid w:val="00D05FD2"/>
    <w:rsid w:val="00D07BAF"/>
    <w:rsid w:val="00D13AA6"/>
    <w:rsid w:val="00D207DE"/>
    <w:rsid w:val="00D6257A"/>
    <w:rsid w:val="00D7035D"/>
    <w:rsid w:val="00DA0AF5"/>
    <w:rsid w:val="00DA43B9"/>
    <w:rsid w:val="00DA4F51"/>
    <w:rsid w:val="00DE754F"/>
    <w:rsid w:val="00DF33F8"/>
    <w:rsid w:val="00E32934"/>
    <w:rsid w:val="00E50F90"/>
    <w:rsid w:val="00E64D06"/>
    <w:rsid w:val="00E65F6F"/>
    <w:rsid w:val="00E935E2"/>
    <w:rsid w:val="00EA7987"/>
    <w:rsid w:val="00ED1EC6"/>
    <w:rsid w:val="00F11968"/>
    <w:rsid w:val="00F240F8"/>
    <w:rsid w:val="00F424EC"/>
    <w:rsid w:val="00F44BED"/>
    <w:rsid w:val="00F46D8D"/>
    <w:rsid w:val="00F547CE"/>
    <w:rsid w:val="00F564D0"/>
    <w:rsid w:val="00F75FF6"/>
    <w:rsid w:val="00FF235C"/>
    <w:rsid w:val="030C9BBC"/>
    <w:rsid w:val="04448B55"/>
    <w:rsid w:val="0472B7C7"/>
    <w:rsid w:val="05E9756C"/>
    <w:rsid w:val="066DFDA5"/>
    <w:rsid w:val="09A1EA56"/>
    <w:rsid w:val="0CC7EA9F"/>
    <w:rsid w:val="0D1533BB"/>
    <w:rsid w:val="0DBBA30A"/>
    <w:rsid w:val="0E023818"/>
    <w:rsid w:val="101FE193"/>
    <w:rsid w:val="124B56B6"/>
    <w:rsid w:val="138B65AB"/>
    <w:rsid w:val="1392ED8F"/>
    <w:rsid w:val="1565A136"/>
    <w:rsid w:val="19C1F97F"/>
    <w:rsid w:val="1A54A233"/>
    <w:rsid w:val="1CA7C29B"/>
    <w:rsid w:val="1D1BB045"/>
    <w:rsid w:val="1DEEF4CD"/>
    <w:rsid w:val="1FA6D985"/>
    <w:rsid w:val="1FFD5117"/>
    <w:rsid w:val="21D7BF73"/>
    <w:rsid w:val="24D9ABDF"/>
    <w:rsid w:val="26E6A668"/>
    <w:rsid w:val="28391D2B"/>
    <w:rsid w:val="29CA4073"/>
    <w:rsid w:val="2AA83508"/>
    <w:rsid w:val="2BE18662"/>
    <w:rsid w:val="2FA80C35"/>
    <w:rsid w:val="321B7475"/>
    <w:rsid w:val="3343C090"/>
    <w:rsid w:val="354371B9"/>
    <w:rsid w:val="3633745B"/>
    <w:rsid w:val="37FFCFBE"/>
    <w:rsid w:val="38858F37"/>
    <w:rsid w:val="38966F84"/>
    <w:rsid w:val="393856CF"/>
    <w:rsid w:val="3B8228EB"/>
    <w:rsid w:val="3DA6B83A"/>
    <w:rsid w:val="3F81BE0E"/>
    <w:rsid w:val="3F897BD7"/>
    <w:rsid w:val="40A9D396"/>
    <w:rsid w:val="40F52379"/>
    <w:rsid w:val="452873B9"/>
    <w:rsid w:val="481BE7D5"/>
    <w:rsid w:val="4A7DB35E"/>
    <w:rsid w:val="4AF2AA85"/>
    <w:rsid w:val="4D901153"/>
    <w:rsid w:val="502F948A"/>
    <w:rsid w:val="50457EEC"/>
    <w:rsid w:val="52F202E0"/>
    <w:rsid w:val="52FC1B75"/>
    <w:rsid w:val="54982878"/>
    <w:rsid w:val="559303DC"/>
    <w:rsid w:val="567DDD2A"/>
    <w:rsid w:val="597E35FF"/>
    <w:rsid w:val="5A8462B9"/>
    <w:rsid w:val="5AA21DA2"/>
    <w:rsid w:val="5B0CEED6"/>
    <w:rsid w:val="610E07C0"/>
    <w:rsid w:val="631078D7"/>
    <w:rsid w:val="632F9581"/>
    <w:rsid w:val="641972B0"/>
    <w:rsid w:val="648488AD"/>
    <w:rsid w:val="666E805C"/>
    <w:rsid w:val="6A59A8E3"/>
    <w:rsid w:val="6BB8B647"/>
    <w:rsid w:val="6DB4F563"/>
    <w:rsid w:val="6EF2E7BA"/>
    <w:rsid w:val="7100AC8C"/>
    <w:rsid w:val="71DC8641"/>
    <w:rsid w:val="72D0CF82"/>
    <w:rsid w:val="73430BF7"/>
    <w:rsid w:val="76E7AF68"/>
    <w:rsid w:val="772D10FB"/>
    <w:rsid w:val="78980398"/>
    <w:rsid w:val="7ED5DE55"/>
    <w:rsid w:val="7F0EFFD1"/>
    <w:rsid w:val="7F695F7C"/>
    <w:rsid w:val="7FBC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F897BD7"/>
  <w15:chartTrackingRefBased/>
  <w15:docId w15:val="{9A08ADF6-DB7F-4325-B6AC-CB2E3307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487D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7EA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kaggle.com/datasets/thedevastator/predicting-credit-card-customer-attrition-with-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0C35BCB5C8A141BB7F4227B2156DCF" ma:contentTypeVersion="4" ma:contentTypeDescription="Create a new document." ma:contentTypeScope="" ma:versionID="5ed19e1ad8b6095f0c3dbee6726edfc7">
  <xsd:schema xmlns:xsd="http://www.w3.org/2001/XMLSchema" xmlns:xs="http://www.w3.org/2001/XMLSchema" xmlns:p="http://schemas.microsoft.com/office/2006/metadata/properties" xmlns:ns2="8c723c61-34f3-420c-a1b5-94b8a6ceade4" targetNamespace="http://schemas.microsoft.com/office/2006/metadata/properties" ma:root="true" ma:fieldsID="c764fde31fc4b5dbcbef7165ddb5170a" ns2:_="">
    <xsd:import namespace="8c723c61-34f3-420c-a1b5-94b8a6cead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23c61-34f3-420c-a1b5-94b8a6cead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A221DA-37FC-4279-A14E-944AA4E21656}">
  <ds:schemaRefs>
    <ds:schemaRef ds:uri="http://purl.org/dc/dcmitype/"/>
    <ds:schemaRef ds:uri="http://schemas.microsoft.com/office/2006/metadata/properties"/>
    <ds:schemaRef ds:uri="8c723c61-34f3-420c-a1b5-94b8a6ceade4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0483A39-4A05-4CBC-B60A-6E6DCF24F6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23c61-34f3-420c-a1b5-94b8a6cead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7B6F01-BF44-436B-B8D7-E47E47BA50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Mercado, Andrea Marisol</dc:creator>
  <cp:keywords/>
  <dc:description/>
  <cp:lastModifiedBy>Chavarria, Nicole</cp:lastModifiedBy>
  <cp:revision>2</cp:revision>
  <dcterms:created xsi:type="dcterms:W3CDTF">2024-03-22T18:13:00Z</dcterms:created>
  <dcterms:modified xsi:type="dcterms:W3CDTF">2024-03-22T18:13:00Z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0x010100770C35BCB5C8A141BB7F4227B2156DCF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2024-03-22T15:33:33Z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42628489-e938-4259-8b34-f7704dda10cb</vt:lpwstr>
  </property>
  <property fmtid="{D5CDD505-2E9C-101B-9397-08002B2CF9AE}" pid="9" name="MSIP_Label_ea60d57e-af5b-4752-ac57-3e4f28ca11dc_ContentBits">
    <vt:lpwstr>0</vt:lpwstr>
  </property>
</Properties>
</file>